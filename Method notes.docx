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93B0C9" w14:textId="40641C7E" w:rsidR="00F82448" w:rsidRDefault="00F82448">
      <w:pPr>
        <w:rPr>
          <w:b/>
          <w:lang w:val="en-CA"/>
        </w:rPr>
      </w:pPr>
      <w:r>
        <w:rPr>
          <w:b/>
          <w:lang w:val="en-CA"/>
        </w:rPr>
        <w:t>Pilot localizer and shit</w:t>
      </w:r>
    </w:p>
    <w:p w14:paraId="5BA5D960" w14:textId="4CA0EA32" w:rsidR="00F82448" w:rsidRDefault="00E20070">
      <w:pPr>
        <w:rPr>
          <w:lang w:val="en-CA"/>
        </w:rPr>
      </w:pPr>
      <w:r>
        <w:rPr>
          <w:lang w:val="en-CA"/>
        </w:rPr>
        <w:t>To get a sense whether we can see PrC with our scanning protocol, we used a block-design one-back localizer</w:t>
      </w:r>
      <w:r w:rsidR="00353C8D">
        <w:rPr>
          <w:lang w:val="en-CA"/>
        </w:rPr>
        <w:t xml:space="preserve">, and a lifetime exposure judgement task. </w:t>
      </w:r>
    </w:p>
    <w:p w14:paraId="5445556E" w14:textId="77777777" w:rsidR="000A3DA9" w:rsidRPr="00F82448" w:rsidRDefault="000A3DA9">
      <w:pPr>
        <w:rPr>
          <w:lang w:val="en-CA"/>
        </w:rPr>
      </w:pPr>
    </w:p>
    <w:p w14:paraId="76901D44" w14:textId="77777777" w:rsidR="00F82448" w:rsidRDefault="00F82448">
      <w:pPr>
        <w:rPr>
          <w:lang w:val="en-CA"/>
        </w:rPr>
      </w:pPr>
    </w:p>
    <w:p w14:paraId="55862D6A" w14:textId="3A69A4C4" w:rsidR="00F82448" w:rsidRPr="00F82448" w:rsidRDefault="00F82448">
      <w:pPr>
        <w:rPr>
          <w:b/>
          <w:lang w:val="en-CA"/>
        </w:rPr>
      </w:pPr>
      <w:r>
        <w:rPr>
          <w:b/>
          <w:lang w:val="en-CA"/>
        </w:rPr>
        <w:t>Actual experiment</w:t>
      </w:r>
    </w:p>
    <w:p w14:paraId="7740ADE0" w14:textId="27BDE6AE" w:rsidR="005B5648" w:rsidRDefault="003E5588">
      <w:pPr>
        <w:rPr>
          <w:lang w:val="en-CA"/>
        </w:rPr>
      </w:pPr>
      <w:r>
        <w:rPr>
          <w:lang w:val="en-CA"/>
        </w:rPr>
        <w:t xml:space="preserve">Stimuli were 180 concrete English concepts selected from McRae’s database. They were divided in to 10 sets of 18 concepts, matched on </w:t>
      </w:r>
      <w:r w:rsidR="00243334">
        <w:rPr>
          <w:lang w:val="en-CA"/>
        </w:rPr>
        <w:t xml:space="preserve">average feature-overlap with respect to the entire database, </w:t>
      </w:r>
      <w:r>
        <w:rPr>
          <w:lang w:val="en-CA"/>
        </w:rPr>
        <w:t xml:space="preserve">normative lifetime exposure, </w:t>
      </w:r>
      <w:ins w:id="0" w:author="Haopei Yang" w:date="2019-07-31T00:54:00Z">
        <w:r w:rsidR="000604F0">
          <w:rPr>
            <w:lang w:val="en-CA"/>
          </w:rPr>
          <w:t xml:space="preserve">log </w:t>
        </w:r>
      </w:ins>
      <w:r>
        <w:rPr>
          <w:lang w:val="en-CA"/>
        </w:rPr>
        <w:t xml:space="preserve">word frequency, </w:t>
      </w:r>
      <w:r w:rsidR="00243334">
        <w:rPr>
          <w:lang w:val="en-CA"/>
        </w:rPr>
        <w:t xml:space="preserve">number of letters, and number of syllables, using genetic algorithms </w:t>
      </w:r>
      <w:r w:rsidR="00243334">
        <w:rPr>
          <w:lang w:val="en-CA"/>
        </w:rPr>
        <w:fldChar w:fldCharType="begin"/>
      </w:r>
      <w:r w:rsidR="00243334">
        <w:rPr>
          <w:lang w:val="en-CA"/>
        </w:rPr>
        <w:instrText xml:space="preserve"> ADDIN ZOTERO_ITEM CSL_CITATION {"citationID":"0CWUrcLg","properties":{"formattedCitation":"(van Casteren &amp; Davis, 2007)","plainCitation":"(van Casteren &amp; Davis, 2007)","noteIndex":0},"citationItems":[{"id":977,"uris":["http://zotero.org/users/4078476/items/WZ54YMQ6"],"uri":["http://zotero.org/users/4078476/items/WZ54YMQ6"],"itemData":{"id":977,"type":"article-journal","title":"Match: A program to assist in matching the conditions of factorial experiments","container-title":"Behavior Research Methods","page":"973-978","volume":"39","issue":"4","source":"Springer Link","abstract":"In most experiments that involve between-subjects or between-items factorial designs, the items and/or the participants in the various experimental groups differ on one or more variables, but need to be matched on all other factors that can affect the outcome measure. Matching large groups of items or participants on multiple dimensions is a difficult and time-consuming task, yet failure to match conditions will lead to suboptimal experiments. We describe a computer program, “Match,” that automates this process by selecting the best-matching items from larger sets of candidate items. In most cases, the program produces near-optimal solutions in a matter of minutes and selects matches that are typically superior to those obtained using hand matching or other semiautomated processes. We report the results of a case study in which Match was used to generate matched sets of experimental items (words varying in length and frequency) for a published study on language processing. The program was able to come up with better-matching item sets than those hand-selected by the authors of the original study, and in a fraction of the time originally taken up with stimulus matching.","DOI":"10.3758/BF03192992","ISSN":"1554-3528","shortTitle":"Match","journalAbbreviation":"Behavior Research Methods","language":"en","author":[{"family":"Casteren","given":"Maarten","non-dropping-particle":"van"},{"family":"Davis","given":"Matthew H."}],"issued":{"date-parts":[["2007",11,1]]}}}],"schema":"https://github.com/citation-style-language/schema/raw/master/csl-citation.json"} </w:instrText>
      </w:r>
      <w:r w:rsidR="00243334">
        <w:rPr>
          <w:lang w:val="en-CA"/>
        </w:rPr>
        <w:fldChar w:fldCharType="separate"/>
      </w:r>
      <w:r w:rsidR="00243334" w:rsidRPr="00243334">
        <w:rPr>
          <w:rFonts w:ascii="Calibri" w:hAnsi="Calibri" w:cs="Calibri"/>
        </w:rPr>
        <w:t>(van Casteren &amp; Davis, 2007)</w:t>
      </w:r>
      <w:r w:rsidR="00243334">
        <w:rPr>
          <w:lang w:val="en-CA"/>
        </w:rPr>
        <w:fldChar w:fldCharType="end"/>
      </w:r>
      <w:r w:rsidR="00243334">
        <w:rPr>
          <w:lang w:val="en-CA"/>
        </w:rPr>
        <w:t>. The match w</w:t>
      </w:r>
      <w:r w:rsidR="005905B4">
        <w:rPr>
          <w:lang w:val="en-CA"/>
        </w:rPr>
        <w:t>as</w:t>
      </w:r>
      <w:r w:rsidR="00243334">
        <w:rPr>
          <w:lang w:val="en-CA"/>
        </w:rPr>
        <w:t xml:space="preserve"> confirmed with MANOVA in R.</w:t>
      </w:r>
      <w:ins w:id="1" w:author="Haopei Yang" w:date="2020-02-10T18:36:00Z">
        <w:r w:rsidR="00900321">
          <w:rPr>
            <w:lang w:val="en-CA"/>
          </w:rPr>
          <w:t xml:space="preserve"> The 180 stimuli were initially selected to be 90</w:t>
        </w:r>
      </w:ins>
      <w:ins w:id="2" w:author="Haopei Yang" w:date="2020-02-10T18:37:00Z">
        <w:r w:rsidR="00900321">
          <w:rPr>
            <w:lang w:val="en-CA"/>
          </w:rPr>
          <w:t xml:space="preserve"> with top 30% and 90 with bottom 30 % feature-overlap </w:t>
        </w:r>
      </w:ins>
      <w:ins w:id="3" w:author="Haopei Yang" w:date="2020-02-10T18:38:00Z">
        <w:r w:rsidR="00900321">
          <w:rPr>
            <w:lang w:val="en-CA"/>
          </w:rPr>
          <w:t>with respect to all other items in the database (541 in total).</w:t>
        </w:r>
      </w:ins>
      <w:ins w:id="4" w:author="Haopei Yang" w:date="2020-02-10T18:40:00Z">
        <w:r w:rsidR="003D5505">
          <w:rPr>
            <w:lang w:val="en-CA"/>
          </w:rPr>
          <w:t xml:space="preserve"> </w:t>
        </w:r>
      </w:ins>
      <w:ins w:id="5" w:author="Haopei Yang" w:date="2020-02-10T18:38:00Z">
        <w:r w:rsidR="00900321">
          <w:rPr>
            <w:lang w:val="en-CA"/>
          </w:rPr>
          <w:t xml:space="preserve">Note that </w:t>
        </w:r>
      </w:ins>
      <w:ins w:id="6" w:author="Haopei Yang" w:date="2020-02-10T18:41:00Z">
        <w:r w:rsidR="003D5505">
          <w:rPr>
            <w:lang w:val="en-CA"/>
          </w:rPr>
          <w:t xml:space="preserve">even </w:t>
        </w:r>
      </w:ins>
      <w:ins w:id="7" w:author="Haopei Yang" w:date="2020-02-10T18:38:00Z">
        <w:r w:rsidR="00900321">
          <w:rPr>
            <w:lang w:val="en-CA"/>
          </w:rPr>
          <w:t xml:space="preserve">if we recalculate feature overlap only </w:t>
        </w:r>
        <w:r w:rsidR="00900321" w:rsidRPr="00C74B9A">
          <w:rPr>
            <w:b/>
            <w:bCs/>
            <w:lang w:val="en-CA"/>
            <w:rPrChange w:id="8" w:author="Haopei Yang" w:date="2020-02-10T18:43:00Z">
              <w:rPr>
                <w:lang w:val="en-CA"/>
              </w:rPr>
            </w:rPrChange>
          </w:rPr>
          <w:t xml:space="preserve">within </w:t>
        </w:r>
      </w:ins>
      <w:ins w:id="9" w:author="Haopei Yang" w:date="2020-02-10T18:40:00Z">
        <w:r w:rsidR="003D5505" w:rsidRPr="00C74B9A">
          <w:rPr>
            <w:b/>
            <w:bCs/>
            <w:lang w:val="en-CA"/>
            <w:rPrChange w:id="10" w:author="Haopei Yang" w:date="2020-02-10T18:43:00Z">
              <w:rPr>
                <w:lang w:val="en-CA"/>
              </w:rPr>
            </w:rPrChange>
          </w:rPr>
          <w:t>each of the 90-item set</w:t>
        </w:r>
        <w:r w:rsidR="003D5505">
          <w:rPr>
            <w:lang w:val="en-CA"/>
          </w:rPr>
          <w:t>, the range of feature-o</w:t>
        </w:r>
      </w:ins>
      <w:ins w:id="11" w:author="Haopei Yang" w:date="2020-02-10T18:41:00Z">
        <w:r w:rsidR="003D5505">
          <w:rPr>
            <w:lang w:val="en-CA"/>
          </w:rPr>
          <w:t xml:space="preserve">verlap of the two sets does not overlap (i.e. we would </w:t>
        </w:r>
      </w:ins>
      <w:ins w:id="12" w:author="Haopei Yang" w:date="2020-02-10T18:42:00Z">
        <w:r w:rsidR="003D5505">
          <w:rPr>
            <w:lang w:val="en-CA"/>
          </w:rPr>
          <w:t>get exactly same two sets of stimuli if we divide it based on high vs. low feature overlap)</w:t>
        </w:r>
      </w:ins>
      <w:ins w:id="13" w:author="Haopei Yang" w:date="2020-02-10T18:41:00Z">
        <w:r w:rsidR="003D5505">
          <w:rPr>
            <w:lang w:val="en-CA"/>
          </w:rPr>
          <w:t>.</w:t>
        </w:r>
      </w:ins>
    </w:p>
    <w:p w14:paraId="44267A77" w14:textId="759820CA" w:rsidR="00847BC3" w:rsidRDefault="00847BC3">
      <w:pPr>
        <w:rPr>
          <w:lang w:val="en-CA"/>
        </w:rPr>
      </w:pPr>
      <w:r>
        <w:rPr>
          <w:lang w:val="en-CA"/>
        </w:rPr>
        <w:t xml:space="preserve">5 sets of 18 concepts were used as frequency stimuli, the rest were used as lifetime stimuli. This </w:t>
      </w:r>
      <w:r w:rsidR="002C1732">
        <w:rPr>
          <w:lang w:val="en-CA"/>
        </w:rPr>
        <w:t>assignment was counterbalanced across participants.</w:t>
      </w:r>
    </w:p>
    <w:p w14:paraId="682EE19D" w14:textId="05D2DA5A" w:rsidR="002C1732" w:rsidRDefault="002C1732">
      <w:pPr>
        <w:rPr>
          <w:lang w:val="en-CA"/>
        </w:rPr>
      </w:pPr>
      <w:r>
        <w:rPr>
          <w:lang w:val="en-CA"/>
        </w:rPr>
        <w:t>During study, the 5 sets were each presented for 1, 3, 5, 7, and 9 times, resulting 450 presentations in total</w:t>
      </w:r>
      <w:del w:id="14" w:author="Haopei Yang" w:date="2019-04-22T17:32:00Z">
        <w:r w:rsidDel="00B80624">
          <w:rPr>
            <w:lang w:val="en-CA"/>
          </w:rPr>
          <w:delText xml:space="preserve">. </w:delText>
        </w:r>
        <w:commentRangeStart w:id="15"/>
        <w:r w:rsidDel="00B80624">
          <w:rPr>
            <w:lang w:val="en-CA"/>
          </w:rPr>
          <w:delText>In addition, 50 pronounceable non-words</w:delText>
        </w:r>
        <w:r w:rsidR="00CF5FF0" w:rsidDel="00B80624">
          <w:rPr>
            <w:lang w:val="en-CA"/>
          </w:rPr>
          <w:delText xml:space="preserve"> each presented once</w:delText>
        </w:r>
        <w:r w:rsidDel="00B80624">
          <w:rPr>
            <w:lang w:val="en-CA"/>
          </w:rPr>
          <w:delText xml:space="preserve"> were used as targets for the lexical decision task in the study phase.</w:delText>
        </w:r>
        <w:r w:rsidR="00CF5FF0" w:rsidDel="00B80624">
          <w:rPr>
            <w:lang w:val="en-CA"/>
          </w:rPr>
          <w:delText xml:space="preserve"> These non-words are the same across the two counterbalance versions. So in total, a study phase is consist of 500 trials, which were divided into 10 runs of 50 trials, with</w:delText>
        </w:r>
      </w:del>
      <w:r w:rsidR="00CF5FF0">
        <w:rPr>
          <w:lang w:val="en-CA"/>
        </w:rPr>
        <w:t xml:space="preserve"> </w:t>
      </w:r>
      <w:ins w:id="16" w:author="Haopei Yang" w:date="2019-04-22T17:32:00Z">
        <w:r w:rsidR="00B66838">
          <w:rPr>
            <w:lang w:val="en-CA"/>
          </w:rPr>
          <w:t>T</w:t>
        </w:r>
        <w:commentRangeEnd w:id="15"/>
        <w:r w:rsidR="00B66838">
          <w:rPr>
            <w:rStyle w:val="CommentReference"/>
          </w:rPr>
          <w:commentReference w:id="15"/>
        </w:r>
      </w:ins>
      <w:del w:id="17" w:author="Haopei Yang" w:date="2019-04-22T17:32:00Z">
        <w:r w:rsidR="00CF5FF0" w:rsidDel="00B66838">
          <w:rPr>
            <w:lang w:val="en-CA"/>
          </w:rPr>
          <w:delText>t</w:delText>
        </w:r>
      </w:del>
      <w:r w:rsidR="00CF5FF0">
        <w:rPr>
          <w:lang w:val="en-CA"/>
        </w:rPr>
        <w:t>he run order counterbalanced across participants.</w:t>
      </w:r>
    </w:p>
    <w:p w14:paraId="64358F98" w14:textId="4D67BF0F" w:rsidR="003154C9" w:rsidRDefault="00C544CF">
      <w:pPr>
        <w:rPr>
          <w:lang w:val="en-CA"/>
        </w:rPr>
      </w:pPr>
      <w:r>
        <w:rPr>
          <w:lang w:val="en-CA"/>
        </w:rPr>
        <w:t xml:space="preserve">During test, the words presented in the study phase were used in the relative frequency judgement task, while the other 5 sets were used for the lifetime exposure task. The two tasks alternate every 5 trials, resulting a total of 180 </w:t>
      </w:r>
      <w:r w:rsidR="003154C9">
        <w:rPr>
          <w:lang w:val="en-CA"/>
        </w:rPr>
        <w:t xml:space="preserve">trials. These trials were divided into 4 runs of 45 trials, again the run order was counterbalanced across participants. </w:t>
      </w:r>
    </w:p>
    <w:p w14:paraId="3A7A11B5" w14:textId="542EF7D2" w:rsidR="00D014C8" w:rsidRDefault="00D014C8">
      <w:pPr>
        <w:rPr>
          <w:lang w:val="en-CA"/>
        </w:rPr>
      </w:pPr>
      <w:ins w:id="18" w:author="Haopei Yang" w:date="2019-04-22T17:31:00Z">
        <w:r>
          <w:rPr>
            <w:lang w:val="en-CA"/>
          </w:rPr>
          <w:t xml:space="preserve">For the study phase, </w:t>
        </w:r>
      </w:ins>
      <w:ins w:id="19" w:author="Haopei Yang" w:date="2019-04-22T17:34:00Z">
        <w:r w:rsidR="00995DE1">
          <w:rPr>
            <w:lang w:val="en-CA"/>
          </w:rPr>
          <w:t>each stimulus was sh</w:t>
        </w:r>
      </w:ins>
      <w:ins w:id="20" w:author="Haopei Yang" w:date="2019-04-22T17:35:00Z">
        <w:r w:rsidR="00995DE1">
          <w:rPr>
            <w:lang w:val="en-CA"/>
          </w:rPr>
          <w:t xml:space="preserve">own for 1 second. </w:t>
        </w:r>
      </w:ins>
      <w:ins w:id="21" w:author="Haopei Yang" w:date="2019-04-22T17:34:00Z">
        <w:r w:rsidR="00995DE1">
          <w:rPr>
            <w:lang w:val="en-CA"/>
          </w:rPr>
          <w:t>T</w:t>
        </w:r>
      </w:ins>
      <w:ins w:id="22" w:author="Haopei Yang" w:date="2019-04-22T17:31:00Z">
        <w:r>
          <w:rPr>
            <w:lang w:val="en-CA"/>
          </w:rPr>
          <w:t xml:space="preserve">he inter stimulus intervals (ISI) were jittered. They were randomly sampled from a truncated exponential distribution using custom MATLAB script. They mean ISI, minimum, and maximum were </w:t>
        </w:r>
      </w:ins>
      <w:ins w:id="23" w:author="Haopei Yang" w:date="2019-04-22T17:32:00Z">
        <w:r>
          <w:rPr>
            <w:lang w:val="en-CA"/>
          </w:rPr>
          <w:t>1.5</w:t>
        </w:r>
      </w:ins>
      <w:ins w:id="24" w:author="Haopei Yang" w:date="2019-04-22T17:31:00Z">
        <w:r>
          <w:rPr>
            <w:lang w:val="en-CA"/>
          </w:rPr>
          <w:t xml:space="preserve"> seconds, </w:t>
        </w:r>
      </w:ins>
      <w:ins w:id="25" w:author="Haopei Yang" w:date="2019-04-22T17:32:00Z">
        <w:r>
          <w:rPr>
            <w:lang w:val="en-CA"/>
          </w:rPr>
          <w:t>1</w:t>
        </w:r>
      </w:ins>
      <w:ins w:id="26" w:author="Haopei Yang" w:date="2019-04-22T17:31:00Z">
        <w:r>
          <w:rPr>
            <w:lang w:val="en-CA"/>
          </w:rPr>
          <w:t xml:space="preserve"> seconds, and </w:t>
        </w:r>
      </w:ins>
      <w:ins w:id="27" w:author="Haopei Yang" w:date="2019-04-22T17:32:00Z">
        <w:r>
          <w:rPr>
            <w:lang w:val="en-CA"/>
          </w:rPr>
          <w:t>4</w:t>
        </w:r>
      </w:ins>
      <w:ins w:id="28" w:author="Haopei Yang" w:date="2019-04-22T17:31:00Z">
        <w:r>
          <w:rPr>
            <w:lang w:val="en-CA"/>
          </w:rPr>
          <w:t xml:space="preserve"> seconds, respectively.</w:t>
        </w:r>
      </w:ins>
      <w:ins w:id="29" w:author="Haopei Yang" w:date="2019-04-25T13:24:00Z">
        <w:r w:rsidR="00547C7F">
          <w:rPr>
            <w:lang w:val="en-CA"/>
          </w:rPr>
          <w:t xml:space="preserve"> </w:t>
        </w:r>
      </w:ins>
    </w:p>
    <w:p w14:paraId="1B0B2A43" w14:textId="28E61A78" w:rsidR="00261CCA" w:rsidRDefault="00261CCA">
      <w:pPr>
        <w:rPr>
          <w:ins w:id="30" w:author="Haopei Yang" w:date="2019-04-25T13:26:00Z"/>
          <w:lang w:val="en-CA"/>
        </w:rPr>
      </w:pPr>
      <w:r>
        <w:rPr>
          <w:lang w:val="en-CA"/>
        </w:rPr>
        <w:t xml:space="preserve">For the test phase, </w:t>
      </w:r>
      <w:ins w:id="31" w:author="Haopei Yang" w:date="2019-04-22T17:35:00Z">
        <w:r w:rsidR="00995DE1">
          <w:rPr>
            <w:lang w:val="en-CA"/>
          </w:rPr>
          <w:t xml:space="preserve">each stimulus was shown or 2.5 seconds. </w:t>
        </w:r>
      </w:ins>
      <w:del w:id="32" w:author="Haopei Yang" w:date="2019-04-22T17:35:00Z">
        <w:r w:rsidDel="00995DE1">
          <w:rPr>
            <w:lang w:val="en-CA"/>
          </w:rPr>
          <w:delText xml:space="preserve">the </w:delText>
        </w:r>
      </w:del>
      <w:ins w:id="33" w:author="Haopei Yang" w:date="2019-04-22T17:35:00Z">
        <w:r w:rsidR="00995DE1">
          <w:rPr>
            <w:lang w:val="en-CA"/>
          </w:rPr>
          <w:t xml:space="preserve">The </w:t>
        </w:r>
      </w:ins>
      <w:r>
        <w:rPr>
          <w:lang w:val="en-CA"/>
        </w:rPr>
        <w:t>inter stimulus intervals</w:t>
      </w:r>
      <w:r w:rsidR="00C17BB0">
        <w:rPr>
          <w:lang w:val="en-CA"/>
        </w:rPr>
        <w:t xml:space="preserve"> (ISI)</w:t>
      </w:r>
      <w:r>
        <w:rPr>
          <w:lang w:val="en-CA"/>
        </w:rPr>
        <w:t xml:space="preserve"> were jittered. They were randomly sampled from a truncated exponential distribution</w:t>
      </w:r>
      <w:r w:rsidR="00CB34B3">
        <w:rPr>
          <w:lang w:val="en-CA"/>
        </w:rPr>
        <w:t xml:space="preserve"> using custom MATLAB script</w:t>
      </w:r>
      <w:r>
        <w:rPr>
          <w:lang w:val="en-CA"/>
        </w:rPr>
        <w:t>. They</w:t>
      </w:r>
      <w:r w:rsidR="00C17BB0">
        <w:rPr>
          <w:lang w:val="en-CA"/>
        </w:rPr>
        <w:t xml:space="preserve"> mean ISI</w:t>
      </w:r>
      <w:r w:rsidR="002B6004">
        <w:rPr>
          <w:lang w:val="en-CA"/>
        </w:rPr>
        <w:t>, minimum, and maximum were</w:t>
      </w:r>
      <w:r w:rsidR="00C17BB0">
        <w:rPr>
          <w:lang w:val="en-CA"/>
        </w:rPr>
        <w:t xml:space="preserve"> 4 seconds</w:t>
      </w:r>
      <w:r w:rsidR="002B6004">
        <w:rPr>
          <w:lang w:val="en-CA"/>
        </w:rPr>
        <w:t>, 2.5 seconds, and 10 seconds, respectively</w:t>
      </w:r>
      <w:r w:rsidR="00C17BB0">
        <w:rPr>
          <w:lang w:val="en-CA"/>
        </w:rPr>
        <w:t>.</w:t>
      </w:r>
    </w:p>
    <w:p w14:paraId="1E9225A4" w14:textId="67BAD952" w:rsidR="00547C7F" w:rsidRDefault="00547C7F">
      <w:pPr>
        <w:rPr>
          <w:lang w:val="en-CA"/>
        </w:rPr>
      </w:pPr>
      <w:ins w:id="34" w:author="Haopei Yang" w:date="2019-04-25T13:26:00Z">
        <w:r>
          <w:rPr>
            <w:lang w:val="en-CA"/>
          </w:rPr>
          <w:t>The ISI sequence remained constant across different block-counterbalance versions. Thus each stimulus was associated with different ISI across versions to control for potential although unlikely ISI effect.</w:t>
        </w:r>
      </w:ins>
    </w:p>
    <w:p w14:paraId="1F1A3948" w14:textId="2ACE673A" w:rsidR="003154C9" w:rsidRDefault="003154C9">
      <w:pPr>
        <w:rPr>
          <w:ins w:id="35" w:author="Haopei Yang" w:date="2019-06-12T12:37:00Z"/>
          <w:lang w:val="en-CA"/>
        </w:rPr>
      </w:pPr>
      <w:r>
        <w:rPr>
          <w:lang w:val="en-CA"/>
        </w:rPr>
        <w:t>Participants used 2 keys to make the lexical decision in the study phase, and 5 keys to make the frequency/lifetime decision in the test phase</w:t>
      </w:r>
      <w:r w:rsidR="001E1E65">
        <w:rPr>
          <w:lang w:val="en-CA"/>
        </w:rPr>
        <w:t xml:space="preserve"> on a 5-point Likert scale</w:t>
      </w:r>
      <w:r>
        <w:rPr>
          <w:lang w:val="en-CA"/>
        </w:rPr>
        <w:t>. The hand/finger mapping was counterbalanced across participants</w:t>
      </w:r>
      <w:ins w:id="36" w:author="Haopei Yang [2]" w:date="2021-08-13T13:38:00Z">
        <w:r w:rsidR="00E8734B">
          <w:rPr>
            <w:lang w:val="en-CA"/>
          </w:rPr>
          <w:t>.</w:t>
        </w:r>
      </w:ins>
      <w:r>
        <w:rPr>
          <w:lang w:val="en-CA"/>
        </w:rPr>
        <w:t xml:space="preserve"> </w:t>
      </w:r>
      <w:del w:id="37" w:author="Haopei Yang [2]" w:date="2021-08-13T13:37:00Z">
        <w:r w:rsidDel="00E8734B">
          <w:rPr>
            <w:lang w:val="en-CA"/>
          </w:rPr>
          <w:delText>for the test phase tasks, but not for the study phase task</w:delText>
        </w:r>
        <w:r w:rsidR="001D6FFC" w:rsidDel="00E8734B">
          <w:rPr>
            <w:lang w:val="en-CA"/>
          </w:rPr>
          <w:delText>, during which key pressing only happens when participant judge a stimulus to be non-word, which are discared from later analyses</w:delText>
        </w:r>
        <w:r w:rsidDel="00E8734B">
          <w:rPr>
            <w:lang w:val="en-CA"/>
          </w:rPr>
          <w:delText xml:space="preserve">. </w:delText>
        </w:r>
      </w:del>
      <w:r w:rsidR="001E1E65">
        <w:rPr>
          <w:lang w:val="en-CA"/>
        </w:rPr>
        <w:t>In addition to written and verbal instruction about the details of the key mapping, a</w:t>
      </w:r>
      <w:r>
        <w:rPr>
          <w:lang w:val="en-CA"/>
        </w:rPr>
        <w:t xml:space="preserve">fter the study phase and before the test phase, participants completed a practice </w:t>
      </w:r>
      <w:r w:rsidR="001E1E65">
        <w:rPr>
          <w:lang w:val="en-CA"/>
        </w:rPr>
        <w:t xml:space="preserve">block to familiarize them with the key mapping. In this practice block, they saw numbers 1-5, and are asked to press the corresponding key on the MRI button box. Participants have to get </w:t>
      </w:r>
      <w:r w:rsidR="0074438D">
        <w:rPr>
          <w:lang w:val="en-CA"/>
        </w:rPr>
        <w:t xml:space="preserve">45 correct trials </w:t>
      </w:r>
      <w:r w:rsidR="0074438D">
        <w:rPr>
          <w:lang w:val="en-CA"/>
        </w:rPr>
        <w:lastRenderedPageBreak/>
        <w:t>successively to pass.</w:t>
      </w:r>
      <w:del w:id="38" w:author="Haopei Yang [2]" w:date="2021-08-13T14:07:00Z">
        <w:r w:rsidR="0074438D" w:rsidDel="0041355D">
          <w:rPr>
            <w:lang w:val="en-CA"/>
          </w:rPr>
          <w:delText xml:space="preserve"> Each trial is self-timed.</w:delText>
        </w:r>
      </w:del>
      <w:r w:rsidR="0074438D">
        <w:rPr>
          <w:lang w:val="en-CA"/>
        </w:rPr>
        <w:t xml:space="preserve"> If they make an incorrect response, a figure of the button box with a red box on the correct key will be shown to them for 2 seconds.</w:t>
      </w:r>
    </w:p>
    <w:p w14:paraId="1B3C1BF5" w14:textId="5D33D1E5" w:rsidR="00021A75" w:rsidRDefault="00021A75">
      <w:pPr>
        <w:rPr>
          <w:ins w:id="39" w:author="Haopei Yang" w:date="2019-06-17T16:38:00Z"/>
          <w:lang w:val="en-CA"/>
        </w:rPr>
      </w:pPr>
      <w:ins w:id="40" w:author="Haopei Yang" w:date="2019-06-12T12:37:00Z">
        <w:r>
          <w:rPr>
            <w:lang w:val="en-CA"/>
          </w:rPr>
          <w:t>After the test phase, participants rated their lifetime familiarity on all items presented in the frequency judgement task, outside of the scanner.</w:t>
        </w:r>
      </w:ins>
      <w:ins w:id="41" w:author="Haopei Yang" w:date="2019-06-24T12:00:00Z">
        <w:r w:rsidR="00E74195">
          <w:rPr>
            <w:lang w:val="en-CA"/>
          </w:rPr>
          <w:t xml:space="preserve"> They would use the same finger to scale mapping</w:t>
        </w:r>
      </w:ins>
      <w:ins w:id="42" w:author="Haopei Yang" w:date="2019-06-24T12:01:00Z">
        <w:r w:rsidR="00E74195">
          <w:rPr>
            <w:lang w:val="en-CA"/>
          </w:rPr>
          <w:t xml:space="preserve"> as in the test phase</w:t>
        </w:r>
      </w:ins>
      <w:ins w:id="43" w:author="Haopei Yang" w:date="2019-06-24T12:00:00Z">
        <w:r w:rsidR="00E74195">
          <w:rPr>
            <w:lang w:val="en-CA"/>
          </w:rPr>
          <w:t>, although the exact</w:t>
        </w:r>
      </w:ins>
      <w:ins w:id="44" w:author="Haopei Yang" w:date="2019-06-24T12:01:00Z">
        <w:r w:rsidR="00E74195">
          <w:rPr>
            <w:lang w:val="en-CA"/>
          </w:rPr>
          <w:t xml:space="preserve"> keys are different since now participants use a laptop keyboard rather than button boxes. This allow us to control for </w:t>
        </w:r>
      </w:ins>
      <w:ins w:id="45" w:author="Haopei Yang" w:date="2019-06-24T12:02:00Z">
        <w:r w:rsidR="00E74195">
          <w:rPr>
            <w:lang w:val="en-CA"/>
          </w:rPr>
          <w:t xml:space="preserve">potential motor learning effect associated with using a new set of finger-to-scale mapping. </w:t>
        </w:r>
      </w:ins>
      <w:ins w:id="46" w:author="Haopei Yang" w:date="2019-06-24T12:03:00Z">
        <w:r w:rsidR="00E74195">
          <w:rPr>
            <w:lang w:val="en-CA"/>
          </w:rPr>
          <w:t xml:space="preserve">We </w:t>
        </w:r>
        <w:r w:rsidR="00E47522">
          <w:rPr>
            <w:lang w:val="en-CA"/>
          </w:rPr>
          <w:t xml:space="preserve">also </w:t>
        </w:r>
        <w:r w:rsidR="00E74195">
          <w:rPr>
            <w:lang w:val="en-CA"/>
          </w:rPr>
          <w:t>used the same trial timing and measured reaction time for this phase.</w:t>
        </w:r>
      </w:ins>
    </w:p>
    <w:p w14:paraId="320BE3D5" w14:textId="0D30352E" w:rsidR="00805999" w:rsidRDefault="00805999">
      <w:pPr>
        <w:rPr>
          <w:ins w:id="47" w:author="Haopei Yang" w:date="2019-06-17T16:39:00Z"/>
          <w:lang w:val="en-CA"/>
        </w:rPr>
      </w:pPr>
      <w:ins w:id="48" w:author="Haopei Yang" w:date="2019-06-17T16:39:00Z">
        <w:r>
          <w:rPr>
            <w:lang w:val="en-CA"/>
          </w:rPr>
          <w:br w:type="page"/>
        </w:r>
      </w:ins>
    </w:p>
    <w:p w14:paraId="0D74CE2D" w14:textId="1E511F7A" w:rsidR="00805999" w:rsidRDefault="00805999">
      <w:pPr>
        <w:rPr>
          <w:ins w:id="49" w:author="Haopei Yang" w:date="2020-02-09T17:15:00Z"/>
          <w:lang w:val="en-CA"/>
        </w:rPr>
      </w:pPr>
      <w:ins w:id="50" w:author="Haopei Yang" w:date="2019-06-17T16:39:00Z">
        <w:r>
          <w:rPr>
            <w:lang w:val="en-CA"/>
          </w:rPr>
          <w:lastRenderedPageBreak/>
          <w:t xml:space="preserve">The script has built in error handling. At each trial of any phases, the experimenter can press the pause key (P) to pause the experiment after the current trial. Participants’ responses will </w:t>
        </w:r>
      </w:ins>
      <w:ins w:id="51" w:author="Haopei Yang" w:date="2019-06-17T16:40:00Z">
        <w:r>
          <w:rPr>
            <w:lang w:val="en-CA"/>
          </w:rPr>
          <w:t>still be recorded for the paused trial, and saved in the disk as a .mat file with all responses so far for the current phase (study, key_prac,</w:t>
        </w:r>
      </w:ins>
      <w:ins w:id="52" w:author="Haopei Yang" w:date="2019-06-17T16:41:00Z">
        <w:r>
          <w:rPr>
            <w:lang w:val="en-CA"/>
          </w:rPr>
          <w:t xml:space="preserve"> test)</w:t>
        </w:r>
      </w:ins>
      <w:ins w:id="53" w:author="Haopei Yang" w:date="2019-06-17T16:40:00Z">
        <w:r>
          <w:rPr>
            <w:lang w:val="en-CA"/>
          </w:rPr>
          <w:t xml:space="preserve">. </w:t>
        </w:r>
      </w:ins>
      <w:ins w:id="54" w:author="Haopei Yang" w:date="2019-06-17T16:41:00Z">
        <w:r>
          <w:rPr>
            <w:lang w:val="en-CA"/>
          </w:rPr>
          <w:t xml:space="preserve">The experimenter can choose to continue the paused experiment by pressing the experimenter pass key (E), which will lead to the presentation of a fixation cross for 2 seconds, then </w:t>
        </w:r>
      </w:ins>
      <w:ins w:id="55" w:author="Haopei Yang" w:date="2019-06-17T16:42:00Z">
        <w:r>
          <w:rPr>
            <w:lang w:val="en-CA"/>
          </w:rPr>
          <w:t>continue to the next trial</w:t>
        </w:r>
      </w:ins>
      <w:ins w:id="56" w:author="Haopei Yang" w:date="2019-06-17T16:46:00Z">
        <w:r w:rsidR="00BE7F10">
          <w:rPr>
            <w:lang w:val="en-CA"/>
          </w:rPr>
          <w:t>, with all the appropriate instructions and prompt for the participants</w:t>
        </w:r>
      </w:ins>
      <w:ins w:id="57" w:author="Haopei Yang" w:date="2019-06-17T16:42:00Z">
        <w:r>
          <w:rPr>
            <w:lang w:val="en-CA"/>
          </w:rPr>
          <w:t xml:space="preserve">. The experimenter can also choose to terminate the paused experiment by pressing the terminate key (T). This is to handle the situation where something </w:t>
        </w:r>
        <w:r w:rsidR="00023298">
          <w:rPr>
            <w:lang w:val="en-CA"/>
          </w:rPr>
          <w:t xml:space="preserve">happened to the scanner and </w:t>
        </w:r>
      </w:ins>
      <w:ins w:id="58" w:author="Haopei Yang" w:date="2019-06-17T16:43:00Z">
        <w:r w:rsidR="00023298">
          <w:rPr>
            <w:lang w:val="en-CA"/>
          </w:rPr>
          <w:t>a separate run has to be started. For the study and the test phase, the script will automatically relunch after pressing the terminate key from the next trial</w:t>
        </w:r>
      </w:ins>
      <w:ins w:id="59" w:author="Haopei Yang" w:date="2019-06-17T16:44:00Z">
        <w:r w:rsidR="00023298">
          <w:rPr>
            <w:lang w:val="en-CA"/>
          </w:rPr>
          <w:t>. For the key-prac phase, the script will proceed into the next phase (i.e. test phase) since the stimuli in the key_prac phase is not of set order but are</w:t>
        </w:r>
      </w:ins>
      <w:ins w:id="60" w:author="Haopei Yang" w:date="2019-06-17T16:45:00Z">
        <w:r w:rsidR="00023298">
          <w:rPr>
            <w:lang w:val="en-CA"/>
          </w:rPr>
          <w:t xml:space="preserve"> continuously</w:t>
        </w:r>
      </w:ins>
      <w:ins w:id="61" w:author="Haopei Yang" w:date="2019-06-17T16:44:00Z">
        <w:r w:rsidR="00023298">
          <w:rPr>
            <w:lang w:val="en-CA"/>
          </w:rPr>
          <w:t xml:space="preserve"> </w:t>
        </w:r>
      </w:ins>
      <w:ins w:id="62" w:author="Haopei Yang" w:date="2019-06-17T16:45:00Z">
        <w:r w:rsidR="00023298">
          <w:rPr>
            <w:lang w:val="en-CA"/>
          </w:rPr>
          <w:t xml:space="preserve">and </w:t>
        </w:r>
      </w:ins>
      <w:ins w:id="63" w:author="Haopei Yang" w:date="2019-06-17T16:44:00Z">
        <w:r w:rsidR="00023298">
          <w:rPr>
            <w:lang w:val="en-CA"/>
          </w:rPr>
          <w:t xml:space="preserve">randomly sampled. </w:t>
        </w:r>
      </w:ins>
      <w:ins w:id="64" w:author="Haopei Yang" w:date="2019-06-17T16:45:00Z">
        <w:r w:rsidR="00023298">
          <w:rPr>
            <w:lang w:val="en-CA"/>
          </w:rPr>
          <w:t xml:space="preserve">This also allow the experimenter to manully terminate the key_prac phase if it runs too long. </w:t>
        </w:r>
      </w:ins>
    </w:p>
    <w:p w14:paraId="293141F2" w14:textId="61BBA459" w:rsidR="00D208D1" w:rsidRDefault="00D208D1">
      <w:pPr>
        <w:rPr>
          <w:ins w:id="65" w:author="Haopei Yang" w:date="2020-02-09T17:15:00Z"/>
          <w:lang w:val="en-CA"/>
        </w:rPr>
      </w:pPr>
      <w:ins w:id="66" w:author="Haopei Yang" w:date="2020-02-09T17:15:00Z">
        <w:r>
          <w:rPr>
            <w:lang w:val="en-CA"/>
          </w:rPr>
          <w:br w:type="page"/>
        </w:r>
      </w:ins>
    </w:p>
    <w:p w14:paraId="769CD673" w14:textId="6D7ED0B8" w:rsidR="00D208D1" w:rsidRPr="003E5588" w:rsidRDefault="00D208D1">
      <w:pPr>
        <w:rPr>
          <w:lang w:val="en-CA"/>
        </w:rPr>
      </w:pPr>
      <w:ins w:id="67" w:author="Haopei Yang" w:date="2020-02-09T17:15:00Z">
        <w:r>
          <w:rPr>
            <w:lang w:val="en-CA"/>
          </w:rPr>
          <w:lastRenderedPageBreak/>
          <w:t>The raw scanning data are processed with fmriprep 1.5.4, with multi-echo combined</w:t>
        </w:r>
      </w:ins>
      <w:ins w:id="68" w:author="Haopei Yang" w:date="2020-02-09T17:16:00Z">
        <w:r>
          <w:rPr>
            <w:lang w:val="en-CA"/>
          </w:rPr>
          <w:t xml:space="preserve">. The output space is T1w. The post-preprocess T1 image and raw T2 image are used to segment PrC using ASHS. GLM is </w:t>
        </w:r>
      </w:ins>
      <w:ins w:id="69" w:author="Haopei Yang" w:date="2020-02-09T17:17:00Z">
        <w:r>
          <w:rPr>
            <w:lang w:val="en-CA"/>
          </w:rPr>
          <w:t>done in SPM12.</w:t>
        </w:r>
      </w:ins>
    </w:p>
    <w:sectPr w:rsidR="00D208D1" w:rsidRPr="003E558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5" w:author="Haopei Yang" w:date="2019-04-22T17:32:00Z" w:initials="HY">
    <w:p w14:paraId="37DD3EB0" w14:textId="2A55ED69" w:rsidR="00B66838" w:rsidRDefault="00B66838">
      <w:pPr>
        <w:pStyle w:val="CommentText"/>
      </w:pPr>
      <w:r>
        <w:rPr>
          <w:rStyle w:val="CommentReference"/>
        </w:rPr>
        <w:annotationRef/>
      </w:r>
      <w:r>
        <w:t>Stick to animacy judgement, since lexical decision will introduce another confound: participants only make motor response during the test phase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7DD3E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7DD3EB0" w16cid:durableId="206879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Haopei Yang">
    <w15:presenceInfo w15:providerId="Windows Live" w15:userId="5b712a50e083cb24"/>
  </w15:person>
  <w15:person w15:author="Haopei Yang [2]">
    <w15:presenceInfo w15:providerId="None" w15:userId="Haopei Y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48"/>
    <w:rsid w:val="00021A75"/>
    <w:rsid w:val="00023298"/>
    <w:rsid w:val="000604F0"/>
    <w:rsid w:val="000A3DA9"/>
    <w:rsid w:val="001D6FFC"/>
    <w:rsid w:val="001E1E65"/>
    <w:rsid w:val="00243334"/>
    <w:rsid w:val="00261CCA"/>
    <w:rsid w:val="002B6004"/>
    <w:rsid w:val="002C1732"/>
    <w:rsid w:val="003154C9"/>
    <w:rsid w:val="00353C8D"/>
    <w:rsid w:val="003D5505"/>
    <w:rsid w:val="003E5588"/>
    <w:rsid w:val="0041355D"/>
    <w:rsid w:val="00495FDE"/>
    <w:rsid w:val="00547C7F"/>
    <w:rsid w:val="005905B4"/>
    <w:rsid w:val="005B5648"/>
    <w:rsid w:val="0074438D"/>
    <w:rsid w:val="00805999"/>
    <w:rsid w:val="00847BC3"/>
    <w:rsid w:val="00900321"/>
    <w:rsid w:val="00995DE1"/>
    <w:rsid w:val="00B66838"/>
    <w:rsid w:val="00B80624"/>
    <w:rsid w:val="00BE7F10"/>
    <w:rsid w:val="00C17BB0"/>
    <w:rsid w:val="00C544CF"/>
    <w:rsid w:val="00C74B9A"/>
    <w:rsid w:val="00CB34B3"/>
    <w:rsid w:val="00CC31DD"/>
    <w:rsid w:val="00CF5FF0"/>
    <w:rsid w:val="00D014C8"/>
    <w:rsid w:val="00D208D1"/>
    <w:rsid w:val="00E20070"/>
    <w:rsid w:val="00E47522"/>
    <w:rsid w:val="00E74195"/>
    <w:rsid w:val="00E8734B"/>
    <w:rsid w:val="00F824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5020"/>
  <w15:chartTrackingRefBased/>
  <w15:docId w15:val="{A719FD8B-E0C2-4BEF-9238-69EE03E1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66838"/>
    <w:rPr>
      <w:sz w:val="16"/>
      <w:szCs w:val="16"/>
    </w:rPr>
  </w:style>
  <w:style w:type="paragraph" w:styleId="CommentText">
    <w:name w:val="annotation text"/>
    <w:basedOn w:val="Normal"/>
    <w:link w:val="CommentTextChar"/>
    <w:uiPriority w:val="99"/>
    <w:semiHidden/>
    <w:unhideWhenUsed/>
    <w:rsid w:val="00B66838"/>
    <w:pPr>
      <w:spacing w:line="240" w:lineRule="auto"/>
    </w:pPr>
    <w:rPr>
      <w:sz w:val="20"/>
      <w:szCs w:val="20"/>
    </w:rPr>
  </w:style>
  <w:style w:type="character" w:customStyle="1" w:styleId="CommentTextChar">
    <w:name w:val="Comment Text Char"/>
    <w:basedOn w:val="DefaultParagraphFont"/>
    <w:link w:val="CommentText"/>
    <w:uiPriority w:val="99"/>
    <w:semiHidden/>
    <w:rsid w:val="00B66838"/>
    <w:rPr>
      <w:sz w:val="20"/>
      <w:szCs w:val="20"/>
    </w:rPr>
  </w:style>
  <w:style w:type="paragraph" w:styleId="CommentSubject">
    <w:name w:val="annotation subject"/>
    <w:basedOn w:val="CommentText"/>
    <w:next w:val="CommentText"/>
    <w:link w:val="CommentSubjectChar"/>
    <w:uiPriority w:val="99"/>
    <w:semiHidden/>
    <w:unhideWhenUsed/>
    <w:rsid w:val="00B66838"/>
    <w:rPr>
      <w:b/>
      <w:bCs/>
    </w:rPr>
  </w:style>
  <w:style w:type="character" w:customStyle="1" w:styleId="CommentSubjectChar">
    <w:name w:val="Comment Subject Char"/>
    <w:basedOn w:val="CommentTextChar"/>
    <w:link w:val="CommentSubject"/>
    <w:uiPriority w:val="99"/>
    <w:semiHidden/>
    <w:rsid w:val="00B66838"/>
    <w:rPr>
      <w:b/>
      <w:bCs/>
      <w:sz w:val="20"/>
      <w:szCs w:val="20"/>
    </w:rPr>
  </w:style>
  <w:style w:type="paragraph" w:styleId="BalloonText">
    <w:name w:val="Balloon Text"/>
    <w:basedOn w:val="Normal"/>
    <w:link w:val="BalloonTextChar"/>
    <w:uiPriority w:val="99"/>
    <w:semiHidden/>
    <w:unhideWhenUsed/>
    <w:rsid w:val="00B668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8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1182</Words>
  <Characters>6742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Haopei Yang</dc:creator>
  <cp:keywords/>
  <dc:description/>
  <cp:lastModifiedBy>Haopei Yang</cp:lastModifiedBy>
  <cp:revision>32</cp:revision>
  <dcterms:created xsi:type="dcterms:W3CDTF">2019-01-07T19:02:00Z</dcterms:created>
  <dcterms:modified xsi:type="dcterms:W3CDTF">2021-08-13T18:08:00Z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id="sn5mu6L2"/&gt;&lt;style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